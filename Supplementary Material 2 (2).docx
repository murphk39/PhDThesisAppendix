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0FAC0" w14:textId="56B83035" w:rsidR="00134315" w:rsidRDefault="00134315" w:rsidP="00134315">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Supplementary material S2  </w:t>
      </w:r>
    </w:p>
    <w:p w14:paraId="22804DDA" w14:textId="77777777" w:rsidR="00134315" w:rsidRDefault="00134315" w:rsidP="0013431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Bayesian species distribution models integrate presence-only and presence-absence data to predict deer distribution and relative abundance. </w:t>
      </w:r>
    </w:p>
    <w:p w14:paraId="001B2DD0" w14:textId="24C50FB1" w:rsidR="00134315" w:rsidRDefault="00134315" w:rsidP="00134315">
      <w:pPr>
        <w:pStyle w:val="ListParagraph"/>
        <w:numPr>
          <w:ilvl w:val="0"/>
          <w:numId w:val="1"/>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sidRPr="00134315">
        <w:rPr>
          <w:rFonts w:ascii="Times New Roman" w:eastAsia="Times New Roman" w:hAnsi="Times New Roman" w:cs="Times New Roman"/>
          <w:b/>
          <w:color w:val="000000"/>
          <w:sz w:val="24"/>
          <w:szCs w:val="24"/>
        </w:rPr>
        <w:t xml:space="preserve">Additional figures </w:t>
      </w:r>
    </w:p>
    <w:p w14:paraId="36F7BC70" w14:textId="77777777" w:rsidR="00F73F39" w:rsidRPr="00F73F39" w:rsidRDefault="00F73F39" w:rsidP="00F73F39">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tbl>
      <w:tblPr>
        <w:tblW w:w="9016" w:type="dxa"/>
        <w:tblBorders>
          <w:top w:val="nil"/>
          <w:left w:val="nil"/>
          <w:bottom w:val="nil"/>
          <w:right w:val="nil"/>
          <w:insideH w:val="nil"/>
          <w:insideV w:val="nil"/>
        </w:tblBorders>
        <w:tblLayout w:type="fixed"/>
        <w:tblLook w:val="0400" w:firstRow="0" w:lastRow="0" w:firstColumn="0" w:lastColumn="0" w:noHBand="0" w:noVBand="1"/>
      </w:tblPr>
      <w:tblGrid>
        <w:gridCol w:w="9016"/>
      </w:tblGrid>
      <w:tr w:rsidR="00F73F39" w14:paraId="3E69DB52" w14:textId="77777777" w:rsidTr="00EF181D">
        <w:tc>
          <w:tcPr>
            <w:tcW w:w="9016" w:type="dxa"/>
          </w:tcPr>
          <w:p w14:paraId="6DF3D61C" w14:textId="77777777" w:rsidR="00F73F39" w:rsidRDefault="00F73F39" w:rsidP="00EF181D">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EF2B86E" wp14:editId="309A2688">
                  <wp:extent cx="5439674" cy="3546094"/>
                  <wp:effectExtent l="0" t="0" r="0" b="0"/>
                  <wp:docPr id="8" name="image3.png" descr="Graphical user interface, 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3.png" descr="Graphical user interface, chart, scatter chart&#10;&#10;Description automatically generated"/>
                          <pic:cNvPicPr preferRelativeResize="0"/>
                        </pic:nvPicPr>
                        <pic:blipFill>
                          <a:blip r:embed="rId7"/>
                          <a:srcRect/>
                          <a:stretch>
                            <a:fillRect/>
                          </a:stretch>
                        </pic:blipFill>
                        <pic:spPr>
                          <a:xfrm>
                            <a:off x="0" y="0"/>
                            <a:ext cx="5439674" cy="3546094"/>
                          </a:xfrm>
                          <a:prstGeom prst="rect">
                            <a:avLst/>
                          </a:prstGeom>
                          <a:ln/>
                        </pic:spPr>
                      </pic:pic>
                    </a:graphicData>
                  </a:graphic>
                </wp:inline>
              </w:drawing>
            </w:r>
          </w:p>
        </w:tc>
      </w:tr>
      <w:tr w:rsidR="00F73F39" w14:paraId="39D4ACB7" w14:textId="77777777" w:rsidTr="00EF181D">
        <w:tc>
          <w:tcPr>
            <w:tcW w:w="9016" w:type="dxa"/>
          </w:tcPr>
          <w:p w14:paraId="7E0FA909" w14:textId="54DEEFA8" w:rsidR="00F73F39" w:rsidRDefault="00F73F39" w:rsidP="00EF181D">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Figure S1:</w:t>
            </w:r>
            <w:r>
              <w:rPr>
                <w:rFonts w:ascii="Times New Roman" w:eastAsia="Times New Roman" w:hAnsi="Times New Roman" w:cs="Times New Roman"/>
                <w:color w:val="000000"/>
              </w:rPr>
              <w:t xml:space="preserve"> covariates entering the final models for red, sika and fallow deer. Tree cover density (in %), slope (in degrees), distance to forest edge (in m), elevation (in m), human footprint index (index value from 0 to 50) and density of small woody features (in %). </w:t>
            </w:r>
          </w:p>
        </w:tc>
      </w:tr>
    </w:tbl>
    <w:p w14:paraId="1DEE2312" w14:textId="77777777" w:rsidR="00F73F39" w:rsidRPr="00F73F39" w:rsidRDefault="00F73F39" w:rsidP="00F73F39">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183A868C" w14:textId="77777777" w:rsidR="00134315" w:rsidRDefault="00134315" w:rsidP="00134315">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tbl>
      <w:tblPr>
        <w:tblW w:w="9026" w:type="dxa"/>
        <w:tblBorders>
          <w:top w:val="nil"/>
          <w:left w:val="nil"/>
          <w:bottom w:val="nil"/>
          <w:right w:val="nil"/>
          <w:insideH w:val="nil"/>
          <w:insideV w:val="nil"/>
        </w:tblBorders>
        <w:tblLayout w:type="fixed"/>
        <w:tblLook w:val="0400" w:firstRow="0" w:lastRow="0" w:firstColumn="0" w:lastColumn="0" w:noHBand="0" w:noVBand="1"/>
      </w:tblPr>
      <w:tblGrid>
        <w:gridCol w:w="9026"/>
      </w:tblGrid>
      <w:tr w:rsidR="00134315" w14:paraId="35402DF6" w14:textId="77777777" w:rsidTr="00EF181D">
        <w:tc>
          <w:tcPr>
            <w:tcW w:w="9026" w:type="dxa"/>
          </w:tcPr>
          <w:p w14:paraId="2DB93558" w14:textId="77777777" w:rsidR="00134315" w:rsidRDefault="00134315" w:rsidP="00EF181D">
            <w:pPr>
              <w:pBdr>
                <w:top w:val="nil"/>
                <w:left w:val="nil"/>
                <w:bottom w:val="nil"/>
                <w:right w:val="nil"/>
                <w:between w:val="nil"/>
              </w:pBdr>
              <w:rPr>
                <w:rFonts w:ascii="Times New Roman" w:eastAsia="Times New Roman" w:hAnsi="Times New Roman" w:cs="Times New Roman"/>
                <w:color w:val="000000"/>
                <w:sz w:val="24"/>
                <w:szCs w:val="24"/>
              </w:rPr>
            </w:pPr>
            <w:r w:rsidRPr="007A6053">
              <w:rPr>
                <w:rFonts w:ascii="Times New Roman" w:eastAsia="Times New Roman" w:hAnsi="Times New Roman" w:cs="Times New Roman"/>
                <w:noProof/>
                <w:color w:val="000000"/>
                <w:sz w:val="24"/>
                <w:szCs w:val="24"/>
              </w:rPr>
              <w:lastRenderedPageBreak/>
              <w:drawing>
                <wp:inline distT="0" distB="0" distL="0" distR="0" wp14:anchorId="24DB9F93" wp14:editId="1885993B">
                  <wp:extent cx="5594350" cy="4859020"/>
                  <wp:effectExtent l="0" t="0" r="635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stretch>
                            <a:fillRect/>
                          </a:stretch>
                        </pic:blipFill>
                        <pic:spPr>
                          <a:xfrm>
                            <a:off x="0" y="0"/>
                            <a:ext cx="5594350" cy="4859020"/>
                          </a:xfrm>
                          <a:prstGeom prst="rect">
                            <a:avLst/>
                          </a:prstGeom>
                        </pic:spPr>
                      </pic:pic>
                    </a:graphicData>
                  </a:graphic>
                </wp:inline>
              </w:drawing>
            </w:r>
          </w:p>
        </w:tc>
      </w:tr>
      <w:tr w:rsidR="00134315" w14:paraId="223DC3AB" w14:textId="77777777" w:rsidTr="00EF181D">
        <w:tc>
          <w:tcPr>
            <w:tcW w:w="9026" w:type="dxa"/>
          </w:tcPr>
          <w:p w14:paraId="7A30190B" w14:textId="2AE2C935" w:rsidR="00134315" w:rsidRDefault="00134315" w:rsidP="00EF181D">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Figure S</w:t>
            </w:r>
            <w:r w:rsidR="00F73F39">
              <w:rPr>
                <w:rFonts w:ascii="Times New Roman" w:eastAsia="Times New Roman" w:hAnsi="Times New Roman" w:cs="Times New Roman"/>
                <w:b/>
                <w:color w:val="000000"/>
              </w:rPr>
              <w:t>2</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spatial fields of the models for red deer (left), sika deer (centre), and fallow deer (right). The top row displays the </w:t>
            </w:r>
            <w:del w:id="0" w:author="Author">
              <w:r w:rsidDel="000637C0">
                <w:rPr>
                  <w:rFonts w:ascii="Times New Roman" w:eastAsia="Times New Roman" w:hAnsi="Times New Roman" w:cs="Times New Roman"/>
                  <w:color w:val="000000"/>
                </w:rPr>
                <w:delText>spatial fields for the presence</w:delText>
              </w:r>
              <w:r w:rsidDel="000637C0">
                <w:rPr>
                  <w:rFonts w:ascii="Times New Roman" w:eastAsia="Times New Roman" w:hAnsi="Times New Roman" w:cs="Times New Roman"/>
                </w:rPr>
                <w:delText>-</w:delText>
              </w:r>
              <w:r w:rsidDel="000637C0">
                <w:rPr>
                  <w:rFonts w:ascii="Times New Roman" w:eastAsia="Times New Roman" w:hAnsi="Times New Roman" w:cs="Times New Roman"/>
                  <w:color w:val="000000"/>
                </w:rPr>
                <w:delText>only datasets</w:delText>
              </w:r>
            </w:del>
            <w:ins w:id="1" w:author="Author">
              <w:r>
                <w:rPr>
                  <w:rFonts w:ascii="Times New Roman" w:eastAsia="Times New Roman" w:hAnsi="Times New Roman" w:cs="Times New Roman"/>
                  <w:color w:val="000000"/>
                </w:rPr>
                <w:t>mean of the shared spatial field</w:t>
              </w:r>
            </w:ins>
            <w:r>
              <w:rPr>
                <w:rFonts w:ascii="Times New Roman" w:eastAsia="Times New Roman" w:hAnsi="Times New Roman" w:cs="Times New Roman"/>
                <w:color w:val="000000"/>
              </w:rPr>
              <w:t xml:space="preserve">, </w:t>
            </w:r>
            <w:del w:id="2" w:author="Author">
              <w:r w:rsidDel="000637C0">
                <w:rPr>
                  <w:rFonts w:ascii="Times New Roman" w:eastAsia="Times New Roman" w:hAnsi="Times New Roman" w:cs="Times New Roman"/>
                  <w:color w:val="000000"/>
                </w:rPr>
                <w:delText>displaying shorter ranges, and the bottom row, with larger ranges, displays the presence</w:delText>
              </w:r>
              <w:r w:rsidDel="000637C0">
                <w:rPr>
                  <w:rFonts w:ascii="Times New Roman" w:eastAsia="Times New Roman" w:hAnsi="Times New Roman" w:cs="Times New Roman"/>
                </w:rPr>
                <w:delText>-</w:delText>
              </w:r>
              <w:r w:rsidDel="000637C0">
                <w:rPr>
                  <w:rFonts w:ascii="Times New Roman" w:eastAsia="Times New Roman" w:hAnsi="Times New Roman" w:cs="Times New Roman"/>
                  <w:color w:val="000000"/>
                </w:rPr>
                <w:delText>absence spatial fields.</w:delText>
              </w:r>
            </w:del>
            <w:ins w:id="3" w:author="Author">
              <w:r>
                <w:rPr>
                  <w:rFonts w:ascii="Times New Roman" w:eastAsia="Times New Roman" w:hAnsi="Times New Roman" w:cs="Times New Roman"/>
                  <w:color w:val="000000"/>
                </w:rPr>
                <w:t xml:space="preserve">and the bottom row represents their standard deviation. </w:t>
              </w:r>
            </w:ins>
          </w:p>
        </w:tc>
      </w:tr>
    </w:tbl>
    <w:p w14:paraId="36883696" w14:textId="77777777" w:rsidR="00134315" w:rsidRDefault="00134315" w:rsidP="00134315">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14:paraId="659B91AD" w14:textId="77777777" w:rsidR="00134315" w:rsidRDefault="00134315" w:rsidP="00134315">
      <w:pPr>
        <w:pBdr>
          <w:top w:val="nil"/>
          <w:left w:val="nil"/>
          <w:bottom w:val="nil"/>
          <w:right w:val="nil"/>
          <w:between w:val="nil"/>
        </w:pBdr>
        <w:spacing w:after="0" w:line="480" w:lineRule="auto"/>
        <w:rPr>
          <w:ins w:id="4" w:author="Author"/>
          <w:rFonts w:ascii="Times New Roman" w:eastAsia="Times New Roman" w:hAnsi="Times New Roman" w:cs="Times New Roman"/>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34315" w14:paraId="0F8CF6A8" w14:textId="77777777" w:rsidTr="00EF181D">
        <w:trPr>
          <w:ins w:id="5" w:author="Author"/>
        </w:trPr>
        <w:tc>
          <w:tcPr>
            <w:tcW w:w="9016" w:type="dxa"/>
          </w:tcPr>
          <w:p w14:paraId="1C3099E7" w14:textId="77777777" w:rsidR="00134315" w:rsidRDefault="00134315" w:rsidP="00EF181D">
            <w:pPr>
              <w:rPr>
                <w:ins w:id="6" w:author="Author"/>
                <w:rFonts w:ascii="Times New Roman" w:eastAsia="Times New Roman" w:hAnsi="Times New Roman" w:cs="Times New Roman"/>
                <w:color w:val="000000"/>
                <w:sz w:val="24"/>
                <w:szCs w:val="24"/>
              </w:rPr>
            </w:pPr>
            <w:ins w:id="7" w:author="Author">
              <w:r w:rsidRPr="006E03B7">
                <w:rPr>
                  <w:rFonts w:ascii="Times New Roman" w:eastAsia="Times New Roman" w:hAnsi="Times New Roman" w:cs="Times New Roman"/>
                  <w:noProof/>
                  <w:color w:val="000000"/>
                  <w:sz w:val="24"/>
                  <w:szCs w:val="24"/>
                </w:rPr>
                <w:lastRenderedPageBreak/>
                <w:drawing>
                  <wp:inline distT="0" distB="0" distL="0" distR="0" wp14:anchorId="1B61D302" wp14:editId="12E8AC13">
                    <wp:extent cx="5588990" cy="4676274"/>
                    <wp:effectExtent l="0" t="0" r="0" b="0"/>
                    <wp:docPr id="3" name="Picture 3"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atter chart&#10;&#10;Description automatically generated"/>
                            <pic:cNvPicPr/>
                          </pic:nvPicPr>
                          <pic:blipFill>
                            <a:blip r:embed="rId9"/>
                            <a:stretch>
                              <a:fillRect/>
                            </a:stretch>
                          </pic:blipFill>
                          <pic:spPr>
                            <a:xfrm>
                              <a:off x="0" y="0"/>
                              <a:ext cx="5594079" cy="4680532"/>
                            </a:xfrm>
                            <a:prstGeom prst="rect">
                              <a:avLst/>
                            </a:prstGeom>
                          </pic:spPr>
                        </pic:pic>
                      </a:graphicData>
                    </a:graphic>
                  </wp:inline>
                </w:drawing>
              </w:r>
            </w:ins>
          </w:p>
        </w:tc>
      </w:tr>
      <w:tr w:rsidR="00134315" w14:paraId="6998C572" w14:textId="77777777" w:rsidTr="00EF181D">
        <w:trPr>
          <w:ins w:id="8" w:author="Author"/>
        </w:trPr>
        <w:tc>
          <w:tcPr>
            <w:tcW w:w="9016" w:type="dxa"/>
          </w:tcPr>
          <w:p w14:paraId="2DDF464D" w14:textId="4D225448" w:rsidR="00134315" w:rsidRPr="008E25C8" w:rsidRDefault="00134315" w:rsidP="00EF181D">
            <w:pPr>
              <w:rPr>
                <w:ins w:id="9" w:author="Author"/>
                <w:rFonts w:ascii="Times New Roman" w:eastAsia="Times New Roman" w:hAnsi="Times New Roman" w:cs="Times New Roman"/>
                <w:b/>
                <w:bCs/>
                <w:color w:val="000000"/>
              </w:rPr>
            </w:pPr>
            <w:ins w:id="10" w:author="Author">
              <w:r w:rsidRPr="008E25C8">
                <w:rPr>
                  <w:rFonts w:ascii="Times New Roman" w:eastAsia="Times New Roman" w:hAnsi="Times New Roman" w:cs="Times New Roman"/>
                  <w:b/>
                  <w:bCs/>
                  <w:color w:val="000000"/>
                </w:rPr>
                <w:t>Figure S</w:t>
              </w:r>
              <w:r w:rsidR="00F73F39">
                <w:rPr>
                  <w:rFonts w:ascii="Times New Roman" w:eastAsia="Times New Roman" w:hAnsi="Times New Roman" w:cs="Times New Roman"/>
                  <w:b/>
                  <w:bCs/>
                  <w:color w:val="000000"/>
                </w:rPr>
                <w:t>3</w:t>
              </w:r>
              <w:r w:rsidRPr="008E25C8">
                <w:rPr>
                  <w:rFonts w:ascii="Times New Roman" w:eastAsia="Times New Roman" w:hAnsi="Times New Roman" w:cs="Times New Roman"/>
                  <w:b/>
                  <w:bCs/>
                  <w:color w:val="000000"/>
                </w:rPr>
                <w:t>:</w:t>
              </w:r>
              <w:r w:rsidRPr="008E25C8">
                <w:rPr>
                  <w:rFonts w:ascii="Times New Roman" w:eastAsia="Times New Roman" w:hAnsi="Times New Roman" w:cs="Times New Roman"/>
                  <w:color w:val="000000"/>
                </w:rPr>
                <w:t xml:space="preserve"> biplots representing the correlation between our predictions aggregated by county (</w:t>
              </w:r>
              <w:r w:rsidRPr="008E25C8">
                <w:rPr>
                  <w:rFonts w:ascii="Times New Roman" w:eastAsia="Times New Roman" w:hAnsi="Times New Roman" w:cs="Times New Roman"/>
                  <w:i/>
                  <w:iCs/>
                  <w:color w:val="000000"/>
                </w:rPr>
                <w:t>x</w:t>
              </w:r>
              <w:r w:rsidRPr="008E25C8">
                <w:rPr>
                  <w:rFonts w:ascii="Times New Roman" w:eastAsia="Times New Roman" w:hAnsi="Times New Roman" w:cs="Times New Roman"/>
                  <w:color w:val="000000"/>
                </w:rPr>
                <w:t xml:space="preserve"> axes) and the county-level total culling returns (average values 2010 – 2018, </w:t>
              </w:r>
              <w:r w:rsidRPr="008E25C8">
                <w:rPr>
                  <w:rFonts w:ascii="Times New Roman" w:eastAsia="Times New Roman" w:hAnsi="Times New Roman" w:cs="Times New Roman"/>
                  <w:i/>
                  <w:iCs/>
                  <w:color w:val="000000"/>
                </w:rPr>
                <w:t>y</w:t>
              </w:r>
              <w:r w:rsidRPr="008E25C8">
                <w:rPr>
                  <w:rFonts w:ascii="Times New Roman" w:eastAsia="Times New Roman" w:hAnsi="Times New Roman" w:cs="Times New Roman"/>
                  <w:color w:val="000000"/>
                </w:rPr>
                <w:t xml:space="preserve"> axes). The bottom right plot shows the values for sika deer removing County Wicklow, since the culling returns were much higher than what our model had predicted with respect to the rest of counties, which made the plot difficult to read.  </w:t>
              </w:r>
              <w:r w:rsidRPr="008E25C8">
                <w:rPr>
                  <w:rFonts w:ascii="Times New Roman" w:eastAsia="Times New Roman" w:hAnsi="Times New Roman" w:cs="Times New Roman"/>
                  <w:b/>
                  <w:bCs/>
                  <w:color w:val="000000"/>
                </w:rPr>
                <w:t xml:space="preserve">  </w:t>
              </w:r>
            </w:ins>
          </w:p>
        </w:tc>
      </w:tr>
    </w:tbl>
    <w:p w14:paraId="155C1A2A" w14:textId="0DFB6F03" w:rsidR="00F50220" w:rsidRDefault="00F50220"/>
    <w:p w14:paraId="469B7B2B" w14:textId="77777777" w:rsidR="00134315" w:rsidRDefault="00134315" w:rsidP="00134315">
      <w:pPr>
        <w:pBdr>
          <w:top w:val="nil"/>
          <w:left w:val="nil"/>
          <w:bottom w:val="nil"/>
          <w:right w:val="nil"/>
          <w:between w:val="nil"/>
        </w:pBdr>
        <w:spacing w:after="0" w:line="480" w:lineRule="auto"/>
        <w:rPr>
          <w:ins w:id="11" w:author="Author"/>
          <w:rFonts w:ascii="Times New Roman" w:eastAsia="Times New Roman" w:hAnsi="Times New Roman" w:cs="Times New Roman"/>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134315" w14:paraId="4EB4E090" w14:textId="77777777" w:rsidTr="00EF181D">
        <w:trPr>
          <w:ins w:id="12" w:author="Author"/>
        </w:trPr>
        <w:tc>
          <w:tcPr>
            <w:tcW w:w="9016" w:type="dxa"/>
          </w:tcPr>
          <w:p w14:paraId="55D104E0" w14:textId="77777777" w:rsidR="00134315" w:rsidRDefault="00134315" w:rsidP="00EF181D">
            <w:pPr>
              <w:rPr>
                <w:ins w:id="13" w:author="Author"/>
                <w:rFonts w:ascii="Times New Roman" w:eastAsia="Times New Roman" w:hAnsi="Times New Roman" w:cs="Times New Roman"/>
                <w:color w:val="000000"/>
                <w:sz w:val="24"/>
                <w:szCs w:val="24"/>
              </w:rPr>
            </w:pPr>
            <w:ins w:id="14" w:author="Author">
              <w:r w:rsidRPr="008E25C8">
                <w:rPr>
                  <w:rFonts w:ascii="Times New Roman" w:eastAsia="Times New Roman" w:hAnsi="Times New Roman" w:cs="Times New Roman"/>
                  <w:noProof/>
                  <w:color w:val="000000"/>
                  <w:sz w:val="24"/>
                  <w:szCs w:val="24"/>
                </w:rPr>
                <w:lastRenderedPageBreak/>
                <w:drawing>
                  <wp:inline distT="0" distB="0" distL="0" distR="0" wp14:anchorId="77CB3352" wp14:editId="497CD03E">
                    <wp:extent cx="5731510" cy="4752975"/>
                    <wp:effectExtent l="0" t="0" r="2540" b="952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a:stretch>
                              <a:fillRect/>
                            </a:stretch>
                          </pic:blipFill>
                          <pic:spPr>
                            <a:xfrm>
                              <a:off x="0" y="0"/>
                              <a:ext cx="5731510" cy="4752975"/>
                            </a:xfrm>
                            <a:prstGeom prst="rect">
                              <a:avLst/>
                            </a:prstGeom>
                          </pic:spPr>
                        </pic:pic>
                      </a:graphicData>
                    </a:graphic>
                  </wp:inline>
                </w:drawing>
              </w:r>
            </w:ins>
          </w:p>
        </w:tc>
      </w:tr>
      <w:tr w:rsidR="00134315" w14:paraId="089FDC18" w14:textId="77777777" w:rsidTr="00EF181D">
        <w:trPr>
          <w:ins w:id="15" w:author="Author"/>
        </w:trPr>
        <w:tc>
          <w:tcPr>
            <w:tcW w:w="9016" w:type="dxa"/>
          </w:tcPr>
          <w:p w14:paraId="0C17D054" w14:textId="3AC0FB8C" w:rsidR="00134315" w:rsidRDefault="00134315" w:rsidP="00EF181D">
            <w:pPr>
              <w:rPr>
                <w:ins w:id="16" w:author="Author"/>
                <w:rFonts w:ascii="Times New Roman" w:eastAsia="Times New Roman" w:hAnsi="Times New Roman" w:cs="Times New Roman"/>
                <w:color w:val="000000"/>
                <w:sz w:val="24"/>
                <w:szCs w:val="24"/>
              </w:rPr>
            </w:pPr>
            <w:ins w:id="17" w:author="Author">
              <w:r w:rsidRPr="008E25C8">
                <w:rPr>
                  <w:rFonts w:ascii="Times New Roman" w:eastAsia="Times New Roman" w:hAnsi="Times New Roman" w:cs="Times New Roman"/>
                  <w:b/>
                  <w:bCs/>
                  <w:color w:val="000000"/>
                </w:rPr>
                <w:t>Figure S</w:t>
              </w:r>
              <w:r w:rsidR="00F73F39">
                <w:rPr>
                  <w:rFonts w:ascii="Times New Roman" w:eastAsia="Times New Roman" w:hAnsi="Times New Roman" w:cs="Times New Roman"/>
                  <w:b/>
                  <w:bCs/>
                  <w:color w:val="000000"/>
                </w:rPr>
                <w:t>4</w:t>
              </w:r>
              <w:r w:rsidRPr="008E25C8">
                <w:rPr>
                  <w:rFonts w:ascii="Times New Roman" w:eastAsia="Times New Roman" w:hAnsi="Times New Roman" w:cs="Times New Roman"/>
                  <w:b/>
                  <w:bCs/>
                  <w:color w:val="000000"/>
                </w:rPr>
                <w:t>:</w:t>
              </w:r>
              <w:r w:rsidRPr="008E25C8">
                <w:rPr>
                  <w:rFonts w:ascii="Times New Roman" w:eastAsia="Times New Roman" w:hAnsi="Times New Roman" w:cs="Times New Roman"/>
                  <w:color w:val="000000"/>
                </w:rPr>
                <w:t xml:space="preserve"> biplots representing the correlation between our prediction</w:t>
              </w:r>
              <w:r>
                <w:rPr>
                  <w:rFonts w:ascii="Times New Roman" w:eastAsia="Times New Roman" w:hAnsi="Times New Roman" w:cs="Times New Roman"/>
                  <w:color w:val="000000"/>
                </w:rPr>
                <w:t xml:space="preserve"> values extracted at the Coillte properties’ centroids</w:t>
              </w:r>
              <w:r w:rsidRPr="008E25C8">
                <w:rPr>
                  <w:rFonts w:ascii="Times New Roman" w:eastAsia="Times New Roman" w:hAnsi="Times New Roman" w:cs="Times New Roman"/>
                  <w:color w:val="000000"/>
                </w:rPr>
                <w:t xml:space="preserve"> (</w:t>
              </w:r>
              <w:r w:rsidRPr="008E25C8">
                <w:rPr>
                  <w:rFonts w:ascii="Times New Roman" w:eastAsia="Times New Roman" w:hAnsi="Times New Roman" w:cs="Times New Roman"/>
                  <w:i/>
                  <w:iCs/>
                  <w:color w:val="000000"/>
                </w:rPr>
                <w:t>x</w:t>
              </w:r>
              <w:r w:rsidRPr="008E25C8">
                <w:rPr>
                  <w:rFonts w:ascii="Times New Roman" w:eastAsia="Times New Roman" w:hAnsi="Times New Roman" w:cs="Times New Roman"/>
                  <w:color w:val="000000"/>
                </w:rPr>
                <w:t xml:space="preserve"> axes) and the</w:t>
              </w:r>
              <w:r>
                <w:rPr>
                  <w:rFonts w:ascii="Times New Roman" w:eastAsia="Times New Roman" w:hAnsi="Times New Roman" w:cs="Times New Roman"/>
                  <w:color w:val="000000"/>
                </w:rPr>
                <w:t xml:space="preserve"> density values estimated from faecal pellet counts, </w:t>
              </w:r>
              <w:r w:rsidRPr="008E25C8">
                <w:rPr>
                  <w:rFonts w:ascii="Times New Roman" w:eastAsia="Times New Roman" w:hAnsi="Times New Roman" w:cs="Times New Roman"/>
                  <w:i/>
                  <w:iCs/>
                  <w:color w:val="000000"/>
                </w:rPr>
                <w:t>y</w:t>
              </w:r>
              <w:r w:rsidRPr="008E25C8">
                <w:rPr>
                  <w:rFonts w:ascii="Times New Roman" w:eastAsia="Times New Roman" w:hAnsi="Times New Roman" w:cs="Times New Roman"/>
                  <w:color w:val="000000"/>
                </w:rPr>
                <w:t xml:space="preserve"> axes). </w:t>
              </w:r>
            </w:ins>
          </w:p>
        </w:tc>
      </w:tr>
    </w:tbl>
    <w:p w14:paraId="01DE8628" w14:textId="77777777" w:rsidR="00134315" w:rsidRDefault="00134315"/>
    <w:sectPr w:rsidR="001343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84B37" w14:textId="77777777" w:rsidR="00285054" w:rsidRDefault="00285054" w:rsidP="00161894">
      <w:pPr>
        <w:spacing w:after="0" w:line="240" w:lineRule="auto"/>
      </w:pPr>
      <w:r>
        <w:separator/>
      </w:r>
    </w:p>
  </w:endnote>
  <w:endnote w:type="continuationSeparator" w:id="0">
    <w:p w14:paraId="48B76E1F" w14:textId="77777777" w:rsidR="00285054" w:rsidRDefault="00285054" w:rsidP="00161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3AE3C" w14:textId="77777777" w:rsidR="00285054" w:rsidRDefault="00285054" w:rsidP="00161894">
      <w:pPr>
        <w:spacing w:after="0" w:line="240" w:lineRule="auto"/>
      </w:pPr>
      <w:r>
        <w:separator/>
      </w:r>
    </w:p>
  </w:footnote>
  <w:footnote w:type="continuationSeparator" w:id="0">
    <w:p w14:paraId="681B79A5" w14:textId="77777777" w:rsidR="00285054" w:rsidRDefault="00285054" w:rsidP="001618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65BBF"/>
    <w:multiLevelType w:val="hybridMultilevel"/>
    <w:tmpl w:val="2D989324"/>
    <w:lvl w:ilvl="0" w:tplc="D67844A0">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8765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15"/>
    <w:rsid w:val="00134315"/>
    <w:rsid w:val="0015487A"/>
    <w:rsid w:val="00161894"/>
    <w:rsid w:val="00285054"/>
    <w:rsid w:val="00F50220"/>
    <w:rsid w:val="00F73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A1D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315"/>
    <w:rPr>
      <w:rFonts w:ascii="Calibri" w:eastAsia="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4315"/>
    <w:pPr>
      <w:spacing w:after="0" w:line="240" w:lineRule="auto"/>
    </w:pPr>
    <w:rPr>
      <w:rFonts w:ascii="Calibri" w:eastAsia="Calibri" w:hAnsi="Calibri" w:cs="Calibri"/>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4315"/>
    <w:pPr>
      <w:ind w:left="720"/>
      <w:contextualSpacing/>
    </w:pPr>
  </w:style>
  <w:style w:type="paragraph" w:styleId="Revision">
    <w:name w:val="Revision"/>
    <w:hidden/>
    <w:uiPriority w:val="99"/>
    <w:semiHidden/>
    <w:rsid w:val="00F73F39"/>
    <w:pPr>
      <w:spacing w:after="0" w:line="240" w:lineRule="auto"/>
    </w:pPr>
    <w:rPr>
      <w:rFonts w:ascii="Calibri" w:eastAsia="Calibri" w:hAnsi="Calibri" w:cs="Calibri"/>
      <w:lang w:eastAsia="en-GB"/>
    </w:rPr>
  </w:style>
  <w:style w:type="paragraph" w:styleId="Header">
    <w:name w:val="header"/>
    <w:basedOn w:val="Normal"/>
    <w:link w:val="HeaderChar"/>
    <w:uiPriority w:val="99"/>
    <w:unhideWhenUsed/>
    <w:rsid w:val="001618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1894"/>
    <w:rPr>
      <w:rFonts w:ascii="Calibri" w:eastAsia="Calibri" w:hAnsi="Calibri" w:cs="Calibri"/>
      <w:lang w:eastAsia="en-GB"/>
    </w:rPr>
  </w:style>
  <w:style w:type="paragraph" w:styleId="Footer">
    <w:name w:val="footer"/>
    <w:basedOn w:val="Normal"/>
    <w:link w:val="FooterChar"/>
    <w:uiPriority w:val="99"/>
    <w:unhideWhenUsed/>
    <w:rsid w:val="001618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1894"/>
    <w:rPr>
      <w:rFonts w:ascii="Calibri" w:eastAsia="Calibri"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2022-09-06T13:32:00Z</dcterms:created>
  <dcterms:modified xsi:type="dcterms:W3CDTF">2022-09-06T13:32:00Z</dcterms:modified>
</cp:coreProperties>
</file>